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0" w:before="0" w:line="276" w:lineRule="auto"/>
        <w:contextualSpacing w:val="0"/>
        <w:jc w:val="center"/>
      </w:pPr>
      <w:bookmarkStart w:colFirst="0" w:colLast="0" w:name="h.jp2ciqgg6zhd" w:id="0"/>
      <w:bookmarkEnd w:id="0"/>
      <w:r w:rsidDel="00000000" w:rsidR="00000000" w:rsidRPr="00000000">
        <w:rPr>
          <w:rFonts w:ascii="Oswald" w:cs="Oswald" w:eastAsia="Oswald" w:hAnsi="Oswald"/>
          <w:color w:val="2f69c0"/>
          <w:sz w:val="72"/>
          <w:szCs w:val="72"/>
          <w:rtl w:val="0"/>
        </w:rPr>
        <w:t xml:space="preserve">FAQ - The </w:t>
      </w:r>
      <w:r w:rsidDel="00000000" w:rsidR="00000000" w:rsidRPr="00000000">
        <w:rPr>
          <w:rFonts w:ascii="Oswald" w:cs="Oswald" w:eastAsia="Oswald" w:hAnsi="Oswald"/>
          <w:sz w:val="72"/>
          <w:szCs w:val="72"/>
          <w:rtl w:val="0"/>
        </w:rPr>
        <w:t xml:space="preserve">Relay</w:t>
      </w:r>
      <w:r w:rsidDel="00000000" w:rsidR="00000000" w:rsidRPr="00000000">
        <w:rPr>
          <w:rFonts w:ascii="Oswald" w:cs="Oswald" w:eastAsia="Oswald" w:hAnsi="Oswald"/>
          <w:color w:val="2f69c0"/>
          <w:sz w:val="72"/>
          <w:szCs w:val="72"/>
          <w:rtl w:val="0"/>
        </w:rPr>
        <w:t xml:space="preserve"> Project</w:t>
      </w:r>
    </w:p>
    <w:p w:rsidR="00000000" w:rsidDel="00000000" w:rsidP="00000000" w:rsidRDefault="00000000" w:rsidRPr="00000000">
      <w:pPr>
        <w:pStyle w:val="Subtitle"/>
        <w:keepNext w:val="0"/>
        <w:keepLines w:val="0"/>
        <w:widowControl w:val="0"/>
        <w:spacing w:after="0" w:before="0" w:line="276" w:lineRule="auto"/>
        <w:contextualSpacing w:val="0"/>
        <w:jc w:val="center"/>
      </w:pPr>
      <w:bookmarkStart w:colFirst="0" w:colLast="0" w:name="h.kdzzepyvjaia" w:id="1"/>
      <w:bookmarkEnd w:id="1"/>
      <w:r w:rsidDel="00000000" w:rsidR="00000000" w:rsidRPr="00000000">
        <w:rPr>
          <w:rFonts w:ascii="Georgia" w:cs="Georgia" w:eastAsia="Georgia" w:hAnsi="Georgia"/>
          <w:sz w:val="22"/>
          <w:szCs w:val="22"/>
          <w:rtl w:val="0"/>
        </w:rPr>
        <w:t xml:space="preserve">(ask a question and it will be answered)</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IS RELAY?</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b w:val="1"/>
          <w:rtl w:val="0"/>
        </w:rPr>
        <w:t xml:space="preserve">Relay</w:t>
      </w:r>
      <w:r w:rsidDel="00000000" w:rsidR="00000000" w:rsidRPr="00000000">
        <w:rPr>
          <w:rFonts w:ascii="Droid Serif" w:cs="Droid Serif" w:eastAsia="Droid Serif" w:hAnsi="Droid Serif"/>
          <w:rtl w:val="0"/>
        </w:rPr>
        <w:t xml:space="preserve"> is the project name for the free, </w:t>
      </w:r>
      <w:hyperlink r:id="rId5">
        <w:r w:rsidDel="00000000" w:rsidR="00000000" w:rsidRPr="00000000">
          <w:rPr>
            <w:rFonts w:ascii="Droid Serif" w:cs="Droid Serif" w:eastAsia="Droid Serif" w:hAnsi="Droid Serif"/>
            <w:b w:val="1"/>
            <w:color w:val="1155cc"/>
            <w:rtl w:val="0"/>
          </w:rPr>
          <w:t xml:space="preserve">socket-based</w:t>
        </w:r>
      </w:hyperlink>
      <w:r w:rsidDel="00000000" w:rsidR="00000000" w:rsidRPr="00000000">
        <w:rPr>
          <w:rFonts w:ascii="Droid Serif" w:cs="Droid Serif" w:eastAsia="Droid Serif" w:hAnsi="Droid Serif"/>
          <w:rtl w:val="0"/>
        </w:rPr>
        <w:t xml:space="preserve">, Social Content Network known as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which is meant to be accessed by a </w:t>
      </w:r>
      <w:r w:rsidDel="00000000" w:rsidR="00000000" w:rsidRPr="00000000">
        <w:rPr>
          <w:rFonts w:ascii="Droid Serif" w:cs="Droid Serif" w:eastAsia="Droid Serif" w:hAnsi="Droid Serif"/>
          <w:i w:val="1"/>
          <w:rtl w:val="0"/>
        </w:rPr>
        <w:t xml:space="preserve">Client</w:t>
      </w:r>
      <w:r w:rsidDel="00000000" w:rsidR="00000000" w:rsidRPr="00000000">
        <w:rPr>
          <w:rFonts w:ascii="Droid Serif" w:cs="Droid Serif" w:eastAsia="Droid Serif" w:hAnsi="Droid Serif"/>
          <w:rtl w:val="0"/>
        </w:rPr>
        <w:t xml:space="preserve">, like </w:t>
      </w:r>
      <w:r w:rsidDel="00000000" w:rsidR="00000000" w:rsidRPr="00000000">
        <w:rPr>
          <w:rFonts w:ascii="Droid Serif" w:cs="Droid Serif" w:eastAsia="Droid Serif" w:hAnsi="Droid Serif"/>
          <w:rtl w:val="0"/>
        </w:rPr>
        <w:t xml:space="preserve">a modern browser</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The Relay </w:t>
      </w:r>
      <w:r w:rsidDel="00000000" w:rsidR="00000000" w:rsidRPr="00000000">
        <w:rPr>
          <w:rFonts w:ascii="Droid Serif" w:cs="Droid Serif" w:eastAsia="Droid Serif" w:hAnsi="Droid Serif"/>
          <w:i w:val="1"/>
          <w:rtl w:val="0"/>
        </w:rPr>
        <w:t xml:space="preserve">Client </w:t>
      </w:r>
      <w:r w:rsidDel="00000000" w:rsidR="00000000" w:rsidRPr="00000000">
        <w:rPr>
          <w:rFonts w:ascii="Droid Serif" w:cs="Droid Serif" w:eastAsia="Droid Serif" w:hAnsi="Droid Serif"/>
          <w:rtl w:val="0"/>
        </w:rPr>
        <w:t xml:space="preserve">is written in pure JavaScript and requires no download or installation to use.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WHAT DOES ‘SOCKET-BASED’ MEAN?</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The</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rtl w:val="0"/>
        </w:rPr>
        <w:t xml:space="preserve">Relay</w:t>
      </w:r>
      <w:r w:rsidDel="00000000" w:rsidR="00000000" w:rsidRPr="00000000">
        <w:rPr>
          <w:rFonts w:ascii="Droid Serif" w:cs="Droid Serif" w:eastAsia="Droid Serif" w:hAnsi="Droid Serif"/>
          <w:color w:val="2f69c0"/>
          <w:rtl w:val="0"/>
        </w:rPr>
        <w:t xml:space="preserve"> </w:t>
      </w:r>
      <w:r w:rsidDel="00000000" w:rsidR="00000000" w:rsidRPr="00000000">
        <w:rPr>
          <w:rFonts w:ascii="Droid Serif" w:cs="Droid Serif" w:eastAsia="Droid Serif" w:hAnsi="Droid Serif"/>
          <w:b w:val="1"/>
          <w:rtl w:val="0"/>
        </w:rPr>
        <w:t xml:space="preserve">Network</w:t>
      </w:r>
      <w:r w:rsidDel="00000000" w:rsidR="00000000" w:rsidRPr="00000000">
        <w:rPr>
          <w:rFonts w:ascii="Droid Serif" w:cs="Droid Serif" w:eastAsia="Droid Serif" w:hAnsi="Droid Serif"/>
          <w:i w:val="1"/>
          <w:rtl w:val="0"/>
        </w:rPr>
        <w:t xml:space="preserve"> </w:t>
      </w:r>
      <w:r w:rsidDel="00000000" w:rsidR="00000000" w:rsidRPr="00000000">
        <w:rPr>
          <w:rFonts w:ascii="Droid Serif" w:cs="Droid Serif" w:eastAsia="Droid Serif" w:hAnsi="Droid Serif"/>
          <w:rtl w:val="0"/>
        </w:rPr>
        <w:t xml:space="preserve">and </w:t>
      </w:r>
      <w:r w:rsidDel="00000000" w:rsidR="00000000" w:rsidRPr="00000000">
        <w:rPr>
          <w:rFonts w:ascii="Droid Serif" w:cs="Droid Serif" w:eastAsia="Droid Serif" w:hAnsi="Droid Serif"/>
          <w:b w:val="1"/>
          <w:rtl w:val="0"/>
        </w:rPr>
        <w:t xml:space="preserve">Client </w:t>
      </w:r>
      <w:r w:rsidDel="00000000" w:rsidR="00000000" w:rsidRPr="00000000">
        <w:rPr>
          <w:rFonts w:ascii="Droid Serif" w:cs="Droid Serif" w:eastAsia="Droid Serif" w:hAnsi="Droid Serif"/>
          <w:rtl w:val="0"/>
        </w:rPr>
        <w:t xml:space="preserve">are built on </w:t>
      </w:r>
      <w:r w:rsidDel="00000000" w:rsidR="00000000" w:rsidRPr="00000000">
        <w:rPr>
          <w:rFonts w:ascii="Droid Serif" w:cs="Droid Serif" w:eastAsia="Droid Serif" w:hAnsi="Droid Serif"/>
          <w:rtl w:val="0"/>
        </w:rPr>
        <w:t xml:space="preserve">‘</w:t>
      </w:r>
      <w:hyperlink r:id="rId6">
        <w:r w:rsidDel="00000000" w:rsidR="00000000" w:rsidRPr="00000000">
          <w:rPr>
            <w:rFonts w:ascii="Droid Serif" w:cs="Droid Serif" w:eastAsia="Droid Serif" w:hAnsi="Droid Serif"/>
            <w:b w:val="1"/>
            <w:color w:val="1155cc"/>
            <w:rtl w:val="0"/>
          </w:rPr>
          <w:t xml:space="preserve">WebSocket</w:t>
        </w:r>
      </w:hyperlink>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technology’ which is a recent protocol meant for modern browsers. While other websites and social networks load content via slow HTTP requests, which requires the browser to refresh the entire page, the Relay Client maintains an </w:t>
      </w:r>
      <w:r w:rsidDel="00000000" w:rsidR="00000000" w:rsidRPr="00000000">
        <w:rPr>
          <w:rFonts w:ascii="Droid Serif" w:cs="Droid Serif" w:eastAsia="Droid Serif" w:hAnsi="Droid Serif"/>
          <w:i w:val="1"/>
          <w:rtl w:val="0"/>
        </w:rPr>
        <w:t xml:space="preserve">always-on,</w:t>
      </w:r>
      <w:r w:rsidDel="00000000" w:rsidR="00000000" w:rsidRPr="00000000">
        <w:rPr>
          <w:rFonts w:ascii="Droid Serif" w:cs="Droid Serif" w:eastAsia="Droid Serif" w:hAnsi="Droid Serif"/>
          <w:rtl w:val="0"/>
        </w:rPr>
        <w:t xml:space="preserve"> two-way socket connection providing near-instant browsing and a faster, more reliable user experience</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A SOCIAL CONTENT NETWORK?</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While a Social Network allows members to communicate, a </w:t>
      </w:r>
      <w:r w:rsidDel="00000000" w:rsidR="00000000" w:rsidRPr="00000000">
        <w:rPr>
          <w:rFonts w:ascii="Droid Serif" w:cs="Droid Serif" w:eastAsia="Droid Serif" w:hAnsi="Droid Serif"/>
          <w:b w:val="1"/>
          <w:color w:val="2f69c0"/>
          <w:rtl w:val="0"/>
        </w:rPr>
        <w:t xml:space="preserve">Social </w:t>
      </w:r>
      <w:r w:rsidDel="00000000" w:rsidR="00000000" w:rsidRPr="00000000">
        <w:rPr>
          <w:rFonts w:ascii="Droid Serif" w:cs="Droid Serif" w:eastAsia="Droid Serif" w:hAnsi="Droid Serif"/>
          <w:b w:val="1"/>
          <w:i w:val="1"/>
          <w:color w:val="2f69c0"/>
          <w:rtl w:val="0"/>
        </w:rPr>
        <w:t xml:space="preserve">Content </w:t>
      </w:r>
      <w:r w:rsidDel="00000000" w:rsidR="00000000" w:rsidRPr="00000000">
        <w:rPr>
          <w:rFonts w:ascii="Droid Serif" w:cs="Droid Serif" w:eastAsia="Droid Serif" w:hAnsi="Droid Serif"/>
          <w:b w:val="1"/>
          <w:color w:val="2f69c0"/>
          <w:rtl w:val="0"/>
        </w:rPr>
        <w:t xml:space="preserve">Network</w:t>
      </w:r>
      <w:r w:rsidDel="00000000" w:rsidR="00000000" w:rsidRPr="00000000">
        <w:rPr>
          <w:rFonts w:ascii="Droid Serif" w:cs="Droid Serif" w:eastAsia="Droid Serif" w:hAnsi="Droid Serif"/>
          <w:rtl w:val="0"/>
        </w:rPr>
        <w:t xml:space="preserve"> allows members to create and publish original </w:t>
      </w:r>
      <w:r w:rsidDel="00000000" w:rsidR="00000000" w:rsidRPr="00000000">
        <w:rPr>
          <w:rFonts w:ascii="Droid Serif" w:cs="Droid Serif" w:eastAsia="Droid Serif" w:hAnsi="Droid Serif"/>
          <w:i w:val="1"/>
          <w:rtl w:val="0"/>
        </w:rPr>
        <w:t xml:space="preserve">content</w:t>
      </w:r>
      <w:r w:rsidDel="00000000" w:rsidR="00000000" w:rsidRPr="00000000">
        <w:rPr>
          <w:rFonts w:ascii="Droid Serif" w:cs="Droid Serif" w:eastAsia="Droid Serif" w:hAnsi="Droid Serif"/>
          <w:rtl w:val="0"/>
        </w:rPr>
        <w:t xml:space="preserve">, build entire websites, run a shop, or maybe even just customize a public profile page. All Social Content is either generated by forms or written from scratch in HTML5 (or both).  With Relay, there are many options available to the user which were only imagined before.  For example, Social Content can also be </w:t>
      </w:r>
      <w:r w:rsidDel="00000000" w:rsidR="00000000" w:rsidRPr="00000000">
        <w:rPr>
          <w:rFonts w:ascii="Droid Serif" w:cs="Droid Serif" w:eastAsia="Droid Serif" w:hAnsi="Droid Serif"/>
          <w:i w:val="1"/>
          <w:rtl w:val="0"/>
        </w:rPr>
        <w:t xml:space="preserve">functional</w:t>
      </w:r>
      <w:r w:rsidDel="00000000" w:rsidR="00000000" w:rsidRPr="00000000">
        <w:rPr>
          <w:rFonts w:ascii="Droid Serif" w:cs="Droid Serif" w:eastAsia="Droid Serif" w:hAnsi="Droid Serif"/>
          <w:rtl w:val="0"/>
        </w:rPr>
        <w:t xml:space="preserve"> and provide software as a service (</w:t>
      </w:r>
      <w:hyperlink r:id="rId7">
        <w:r w:rsidDel="00000000" w:rsidR="00000000" w:rsidRPr="00000000">
          <w:rPr>
            <w:rFonts w:ascii="Droid Serif" w:cs="Droid Serif" w:eastAsia="Droid Serif" w:hAnsi="Droid Serif"/>
            <w:color w:val="1155cc"/>
            <w:rtl w:val="0"/>
          </w:rPr>
          <w:t xml:space="preserve">SAAS</w:t>
        </w:r>
      </w:hyperlink>
      <w:r w:rsidDel="00000000" w:rsidR="00000000" w:rsidRPr="00000000">
        <w:rPr>
          <w:rFonts w:ascii="Droid Serif" w:cs="Droid Serif" w:eastAsia="Droid Serif" w:hAnsi="Droid Serif"/>
          <w:rtl w:val="0"/>
        </w:rPr>
        <w:t xml:space="preserve">). All of this is accomplished by </w:t>
      </w:r>
      <w:r w:rsidDel="00000000" w:rsidR="00000000" w:rsidRPr="00000000">
        <w:rPr>
          <w:rFonts w:ascii="Droid Serif" w:cs="Droid Serif" w:eastAsia="Droid Serif" w:hAnsi="Droid Serif"/>
          <w:i w:val="1"/>
          <w:rtl w:val="0"/>
        </w:rPr>
        <w:t xml:space="preserve">The Relay Network</w:t>
      </w:r>
      <w:r w:rsidDel="00000000" w:rsidR="00000000" w:rsidRPr="00000000">
        <w:rPr>
          <w:rFonts w:ascii="Droid Serif" w:cs="Droid Serif" w:eastAsia="Droid Serif" w:hAnsi="Droid Serif"/>
          <w:rtl w:val="0"/>
        </w:rPr>
        <w:t xml:space="preserve"> employing the powers of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‘PGP’ ENCRYPTION?</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i w:val="1"/>
          <w:color w:val="0000ff"/>
          <w:sz w:val="28"/>
          <w:szCs w:val="28"/>
          <w:rtl w:val="0"/>
        </w:rPr>
        <w:t xml:space="preserve">‘</w:t>
      </w:r>
      <w:hyperlink r:id="rId8">
        <w:r w:rsidDel="00000000" w:rsidR="00000000" w:rsidRPr="00000000">
          <w:rPr>
            <w:rFonts w:ascii="Droid Serif" w:cs="Droid Serif" w:eastAsia="Droid Serif" w:hAnsi="Droid Serif"/>
            <w:b w:val="1"/>
            <w:i w:val="1"/>
            <w:color w:val="0000ff"/>
            <w:rtl w:val="0"/>
          </w:rPr>
          <w:t xml:space="preserve">Pretty Good Privacy</w:t>
        </w:r>
      </w:hyperlink>
      <w:r w:rsidDel="00000000" w:rsidR="00000000" w:rsidRPr="00000000">
        <w:rPr>
          <w:rFonts w:ascii="Droid Serif" w:cs="Droid Serif" w:eastAsia="Droid Serif" w:hAnsi="Droid Serif"/>
          <w:color w:val="0000ff"/>
          <w:rtl w:val="0"/>
        </w:rPr>
        <w:t xml:space="preserve">’</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b w:val="1"/>
          <w:rtl w:val="0"/>
        </w:rPr>
        <w:t xml:space="preserve">PGP</w:t>
      </w:r>
      <w:r w:rsidDel="00000000" w:rsidR="00000000" w:rsidRPr="00000000">
        <w:rPr>
          <w:rFonts w:ascii="Droid Serif" w:cs="Droid Serif" w:eastAsia="Droid Serif" w:hAnsi="Droid Serif"/>
          <w:rtl w:val="0"/>
        </w:rPr>
        <w:t xml:space="preserve">) is an encryption protocol developed in 1991 by Philip R. Zimmermann, Jr. that allows </w:t>
      </w:r>
      <w:hyperlink r:id="rId9">
        <w:r w:rsidDel="00000000" w:rsidR="00000000" w:rsidRPr="00000000">
          <w:rPr>
            <w:rFonts w:ascii="Droid Serif" w:cs="Droid Serif" w:eastAsia="Droid Serif" w:hAnsi="Droid Serif"/>
            <w:b w:val="1"/>
            <w:color w:val="1155cc"/>
            <w:rtl w:val="0"/>
          </w:rPr>
          <w:t xml:space="preserve">end-to-end </w:t>
        </w:r>
      </w:hyperlink>
      <w:r w:rsidDel="00000000" w:rsidR="00000000" w:rsidRPr="00000000">
        <w:rPr>
          <w:rFonts w:ascii="Droid Serif" w:cs="Droid Serif" w:eastAsia="Droid Serif" w:hAnsi="Droid Serif"/>
          <w:rtl w:val="0"/>
        </w:rPr>
        <w:t xml:space="preserve">client encryption and verification features used in managing all KeySpace Content. Encryption performed on the Client cannot be viewed, tampered with, or decrypted by anyone who is not authorized by that Client. PGP gives the end user absolute control over their </w:t>
      </w:r>
      <w:r w:rsidDel="00000000" w:rsidR="00000000" w:rsidRPr="00000000">
        <w:rPr>
          <w:rFonts w:ascii="Droid Serif" w:cs="Droid Serif" w:eastAsia="Droid Serif" w:hAnsi="Droid Serif"/>
          <w:b w:val="1"/>
          <w:rtl w:val="0"/>
        </w:rPr>
        <w:t xml:space="preserve">KeySpace Content</w:t>
      </w:r>
      <w:r w:rsidDel="00000000" w:rsidR="00000000" w:rsidRPr="00000000">
        <w:rPr>
          <w:rFonts w:ascii="Droid Serif" w:cs="Droid Serif" w:eastAsia="Droid Serif" w:hAnsi="Droid Serif"/>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RELAY KEYSPACE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 </w:t>
      </w:r>
      <w:r w:rsidDel="00000000" w:rsidR="00000000" w:rsidRPr="00000000">
        <w:rPr>
          <w:rFonts w:ascii="Droid Serif" w:cs="Droid Serif" w:eastAsia="Droid Serif" w:hAnsi="Droid Serif"/>
          <w:b w:val="1"/>
          <w:rtl w:val="0"/>
        </w:rPr>
        <w:t xml:space="preserve">Relay </w:t>
      </w:r>
      <w:r w:rsidDel="00000000" w:rsidR="00000000" w:rsidRPr="00000000">
        <w:rPr>
          <w:rFonts w:ascii="Droid Serif" w:cs="Droid Serif" w:eastAsia="Droid Serif" w:hAnsi="Droid Serif"/>
          <w:b w:val="1"/>
          <w:rtl w:val="0"/>
        </w:rPr>
        <w:t xml:space="preserve">KeySpace</w:t>
      </w:r>
      <w:r w:rsidDel="00000000" w:rsidR="00000000" w:rsidRPr="00000000">
        <w:rPr>
          <w:rFonts w:ascii="Droid Serif" w:cs="Droid Serif" w:eastAsia="Droid Serif" w:hAnsi="Droid Serif"/>
          <w:rtl w:val="0"/>
        </w:rPr>
        <w:t xml:space="preserve"> describes all content signed by a </w:t>
      </w:r>
      <w:hyperlink r:id="rId10">
        <w:r w:rsidDel="00000000" w:rsidR="00000000" w:rsidRPr="00000000">
          <w:rPr>
            <w:rFonts w:ascii="Droid Serif" w:cs="Droid Serif" w:eastAsia="Droid Serif" w:hAnsi="Droid Serif"/>
            <w:b w:val="1"/>
            <w:color w:val="1155cc"/>
            <w:rtl w:val="0"/>
          </w:rPr>
          <w:t xml:space="preserve">PGP Private Key</w:t>
        </w:r>
      </w:hyperlink>
      <w:hyperlink r:id="rId11">
        <w:r w:rsidDel="00000000" w:rsidR="00000000" w:rsidRPr="00000000">
          <w:rPr>
            <w:rFonts w:ascii="Droid Serif" w:cs="Droid Serif" w:eastAsia="Droid Serif" w:hAnsi="Droid Serif"/>
            <w:color w:val="1155cc"/>
            <w:rtl w:val="0"/>
          </w:rPr>
          <w:t xml:space="preserve"> </w:t>
        </w:r>
      </w:hyperlink>
      <w:r w:rsidDel="00000000" w:rsidR="00000000" w:rsidRPr="00000000">
        <w:rPr>
          <w:rFonts w:ascii="Droid Serif" w:cs="Droid Serif" w:eastAsia="Droid Serif" w:hAnsi="Droid Serif"/>
          <w:rtl w:val="0"/>
        </w:rPr>
        <w:t xml:space="preserve">and published on the network. </w:t>
      </w:r>
      <w:r w:rsidDel="00000000" w:rsidR="00000000" w:rsidRPr="00000000">
        <w:rPr>
          <w:rFonts w:ascii="Droid Serif" w:cs="Droid Serif" w:eastAsia="Droid Serif" w:hAnsi="Droid Serif"/>
          <w:i w:val="1"/>
          <w:rtl w:val="0"/>
        </w:rPr>
        <w:t xml:space="preserve">As a signature cannot be faked</w:t>
      </w:r>
      <w:r w:rsidDel="00000000" w:rsidR="00000000" w:rsidRPr="00000000">
        <w:rPr>
          <w:rFonts w:ascii="Droid Serif" w:cs="Droid Serif" w:eastAsia="Droid Serif" w:hAnsi="Droid Serif"/>
          <w:rtl w:val="0"/>
        </w:rPr>
        <w:t xml:space="preserve">, all content in the KeySpace is </w:t>
      </w:r>
      <w:r w:rsidDel="00000000" w:rsidR="00000000" w:rsidRPr="00000000">
        <w:rPr>
          <w:rFonts w:ascii="Droid Serif" w:cs="Droid Serif" w:eastAsia="Droid Serif" w:hAnsi="Droid Serif"/>
          <w:i w:val="1"/>
          <w:rtl w:val="0"/>
        </w:rPr>
        <w:t xml:space="preserve">secured</w:t>
      </w:r>
      <w:r w:rsidDel="00000000" w:rsidR="00000000" w:rsidRPr="00000000">
        <w:rPr>
          <w:rFonts w:ascii="Droid Serif" w:cs="Droid Serif" w:eastAsia="Droid Serif" w:hAnsi="Droid Serif"/>
          <w:rtl w:val="0"/>
        </w:rPr>
        <w:t xml:space="preserve"> by the creator’s (user) </w:t>
      </w:r>
      <w:r w:rsidDel="00000000" w:rsidR="00000000" w:rsidRPr="00000000">
        <w:rPr>
          <w:rFonts w:ascii="Droid Serif" w:cs="Droid Serif" w:eastAsia="Droid Serif" w:hAnsi="Droid Serif"/>
          <w:b w:val="1"/>
          <w:rtl w:val="0"/>
        </w:rPr>
        <w:t xml:space="preserve">PGP Identity</w:t>
      </w:r>
      <w:r w:rsidDel="00000000" w:rsidR="00000000" w:rsidRPr="00000000">
        <w:rPr>
          <w:rFonts w:ascii="Droid Serif" w:cs="Droid Serif" w:eastAsia="Droid Serif" w:hAnsi="Droid Serif"/>
          <w:rtl w:val="0"/>
        </w:rPr>
        <w:t xml:space="preserve"> even after being published and relayed across the network. Therefore content signed by a PGP Identity exists in the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corresponding with that identity and cannot be changed by anyone else. Additionally, any users viewing</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i w:val="1"/>
          <w:rtl w:val="0"/>
        </w:rPr>
        <w:t xml:space="preserve">KeySpace </w:t>
      </w:r>
      <w:r w:rsidDel="00000000" w:rsidR="00000000" w:rsidRPr="00000000">
        <w:rPr>
          <w:rFonts w:ascii="Droid Serif" w:cs="Droid Serif" w:eastAsia="Droid Serif" w:hAnsi="Droid Serif"/>
          <w:rtl w:val="0"/>
        </w:rPr>
        <w:t xml:space="preserve">content can verify each content entry against that </w:t>
      </w:r>
      <w:r w:rsidDel="00000000" w:rsidR="00000000" w:rsidRPr="00000000">
        <w:rPr>
          <w:rFonts w:ascii="Droid Serif" w:cs="Droid Serif" w:eastAsia="Droid Serif" w:hAnsi="Droid Serif"/>
          <w:i w:val="1"/>
          <w:rtl w:val="0"/>
        </w:rPr>
        <w:t xml:space="preserve">KeySpace’s </w:t>
      </w:r>
      <w:r w:rsidDel="00000000" w:rsidR="00000000" w:rsidRPr="00000000">
        <w:rPr>
          <w:rFonts w:ascii="Droid Serif" w:cs="Droid Serif" w:eastAsia="Droid Serif" w:hAnsi="Droid Serif"/>
          <w:rtl w:val="0"/>
        </w:rPr>
        <w:t xml:space="preserve">PGP Public Key.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yl02p0ga8yxx" w:id="2"/>
      <w:bookmarkEnd w:id="2"/>
      <w:r w:rsidDel="00000000" w:rsidR="00000000" w:rsidRPr="00000000">
        <w:rPr>
          <w:rFonts w:ascii="Oswald" w:cs="Oswald" w:eastAsia="Oswald" w:hAnsi="Oswald"/>
          <w:color w:val="2f69c0"/>
          <w:sz w:val="28"/>
          <w:szCs w:val="28"/>
          <w:rtl w:val="0"/>
        </w:rPr>
        <w:t xml:space="preserve">WHAT ARE SOME EXAMPLES OF SOCIAL CONTENT?</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Published ‘Feed’ posts, pictures, videos, hyperlinks, etc. </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HTML5 profile pages, about pages, blogs,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e-Business cards &amp; pages</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e-Commerce, shopping carts,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b w:val="1"/>
          <w:rtl w:val="0"/>
        </w:rPr>
        <w:t xml:space="preserve">Secret Ballot</w:t>
      </w:r>
      <w:r w:rsidDel="00000000" w:rsidR="00000000" w:rsidRPr="00000000">
        <w:rPr>
          <w:rFonts w:ascii="Droid Serif" w:cs="Droid Serif" w:eastAsia="Droid Serif" w:hAnsi="Droid Serif"/>
          <w:rtl w:val="0"/>
        </w:rPr>
        <w:t xml:space="preserve"> or </w:t>
      </w:r>
      <w:r w:rsidDel="00000000" w:rsidR="00000000" w:rsidRPr="00000000">
        <w:rPr>
          <w:rFonts w:ascii="Droid Serif" w:cs="Droid Serif" w:eastAsia="Droid Serif" w:hAnsi="Droid Serif"/>
          <w:b w:val="1"/>
          <w:rtl w:val="0"/>
        </w:rPr>
        <w:t xml:space="preserve">Public Call-To-Action</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rPr>
      </w:pPr>
      <w:r w:rsidDel="00000000" w:rsidR="00000000" w:rsidRPr="00000000">
        <w:rPr>
          <w:rFonts w:ascii="Droid Serif" w:cs="Droid Serif" w:eastAsia="Droid Serif" w:hAnsi="Droid Serif"/>
          <w:rtl w:val="0"/>
        </w:rPr>
        <w:t xml:space="preserve">Forums, replies, signatures, rating &amp; like features, etc.</w:t>
      </w:r>
    </w:p>
    <w:p w:rsidR="00000000" w:rsidDel="00000000" w:rsidP="00000000" w:rsidRDefault="00000000" w:rsidRPr="00000000">
      <w:pPr>
        <w:numPr>
          <w:ilvl w:val="0"/>
          <w:numId w:val="1"/>
        </w:numPr>
        <w:spacing w:after="0" w:before="0" w:line="276" w:lineRule="auto"/>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Classified ads for services, sales, housing, etc.</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276" w:lineRule="auto"/>
        <w:contextualSpacing w:val="0"/>
      </w:pPr>
      <w:bookmarkStart w:colFirst="0" w:colLast="0" w:name="h.nr24ms6yhexx" w:id="3"/>
      <w:bookmarkEnd w:id="3"/>
      <w:r w:rsidDel="00000000" w:rsidR="00000000" w:rsidRPr="00000000">
        <w:rPr>
          <w:rFonts w:ascii="Oswald" w:cs="Oswald" w:eastAsia="Oswald" w:hAnsi="Oswald"/>
          <w:color w:val="2f69c0"/>
          <w:sz w:val="28"/>
          <w:szCs w:val="28"/>
          <w:rtl w:val="0"/>
        </w:rPr>
        <w:t xml:space="preserve">WHO IS SEEING THIS CONTENT?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Social Content is viewed in two ways. Firstly, a</w:t>
      </w:r>
      <w:r w:rsidDel="00000000" w:rsidR="00000000" w:rsidRPr="00000000">
        <w:rPr>
          <w:rFonts w:ascii="Droid Serif" w:cs="Droid Serif" w:eastAsia="Droid Serif" w:hAnsi="Droid Serif"/>
          <w:rtl w:val="0"/>
        </w:rPr>
        <w:t xml:space="preserve">nyone who’s subscribed to you or the channel you’re publishing on will see your published content on their feed, and visa versa. Secondly, KeySpace Content can be browsed through, similar to how websites operate. KeySpace Content can be organized into a multi-page website of unlimited size. Users may browse KeySpace content in </w:t>
      </w:r>
      <w:r w:rsidDel="00000000" w:rsidR="00000000" w:rsidRPr="00000000">
        <w:rPr>
          <w:rFonts w:ascii="Droid Serif" w:cs="Droid Serif" w:eastAsia="Droid Serif" w:hAnsi="Droid Serif"/>
          <w:i w:val="1"/>
          <w:rtl w:val="0"/>
        </w:rPr>
        <w:t xml:space="preserve">maximized</w:t>
      </w:r>
      <w:r w:rsidDel="00000000" w:rsidR="00000000" w:rsidRPr="00000000">
        <w:rPr>
          <w:rFonts w:ascii="Droid Serif" w:cs="Droid Serif" w:eastAsia="Droid Serif" w:hAnsi="Droid Serif"/>
          <w:rtl w:val="0"/>
        </w:rPr>
        <w:t xml:space="preserve"> or full-page view for a classic browsing experience. Using WebSocket technology, KeySpace content consumed on the Relay Network is loaded near-instantly for an impressive and responsive browsing experience. </w:t>
      </w:r>
      <w:r w:rsidDel="00000000" w:rsidR="00000000" w:rsidRPr="00000000">
        <w:rPr>
          <w:rFonts w:ascii="Droid Serif" w:cs="Droid Serif" w:eastAsia="Droid Serif" w:hAnsi="Droid Serif"/>
          <w:i w:val="1"/>
          <w:rtl w:val="0"/>
        </w:rPr>
        <w:t xml:space="preserve">No more slow page loads.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IS VIEWING CONTENT ON THE RELAY NETWORK SAFE?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utilizes the latest in HTML5.  In order to view Social Content on the Relay Network, you must “Enter the KeySpace” of the Host which the content belongs to. This process is accomplished  in the background by adding the Host’s PGP Public Key Identity to the Relay Client’s keyring. PGP Ids are added any time a user subscribes or adds a contact to their contact list. Once a PGP Public Key is obtained, it is used by the Relay Client to </w:t>
      </w:r>
      <w:r w:rsidDel="00000000" w:rsidR="00000000" w:rsidRPr="00000000">
        <w:rPr>
          <w:rFonts w:ascii="Droid Serif" w:cs="Droid Serif" w:eastAsia="Droid Serif" w:hAnsi="Droid Serif"/>
          <w:i w:val="1"/>
          <w:rtl w:val="0"/>
        </w:rPr>
        <w:t xml:space="preserve">verify</w:t>
      </w:r>
      <w:r w:rsidDel="00000000" w:rsidR="00000000" w:rsidRPr="00000000">
        <w:rPr>
          <w:rFonts w:ascii="Droid Serif" w:cs="Droid Serif" w:eastAsia="Droid Serif" w:hAnsi="Droid Serif"/>
          <w:rtl w:val="0"/>
        </w:rPr>
        <w:t xml:space="preserve"> KeySpace content on the fly as it is consumed.  In other words, we guarantee that the content you’re viewing comes from the user who created it.</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DO I KNOW CONTENT CAN’T BE TAMPERED WITH?</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PGP Signatures provide a way to validate exact content against a PGP Public Key Identity. This happens instantly and automatically on the Relay Client. Any content that isn’t verified</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will be</w:t>
      </w:r>
      <w:r w:rsidDel="00000000" w:rsidR="00000000" w:rsidRPr="00000000">
        <w:rPr>
          <w:rFonts w:ascii="Droid Serif" w:cs="Droid Serif" w:eastAsia="Droid Serif" w:hAnsi="Droid Serif"/>
          <w:rtl w:val="0"/>
        </w:rPr>
        <w:t xml:space="preserve"> i</w:t>
      </w:r>
      <w:r w:rsidDel="00000000" w:rsidR="00000000" w:rsidRPr="00000000">
        <w:rPr>
          <w:rFonts w:ascii="Droid Serif" w:cs="Droid Serif" w:eastAsia="Droid Serif" w:hAnsi="Droid Serif"/>
          <w:rtl w:val="0"/>
        </w:rPr>
        <w:t xml:space="preserve">gnored. Utilizing </w:t>
      </w:r>
      <w:r w:rsidDel="00000000" w:rsidR="00000000" w:rsidRPr="00000000">
        <w:rPr>
          <w:rFonts w:ascii="Droid Serif" w:cs="Droid Serif" w:eastAsia="Droid Serif" w:hAnsi="Droid Serif"/>
          <w:rtl w:val="0"/>
        </w:rPr>
        <w:t xml:space="preserve">PGP Signature </w:t>
      </w:r>
      <w:hyperlink r:id="rId12">
        <w:r w:rsidDel="00000000" w:rsidR="00000000" w:rsidRPr="00000000">
          <w:rPr>
            <w:rFonts w:ascii="Droid Serif" w:cs="Droid Serif" w:eastAsia="Droid Serif" w:hAnsi="Droid Serif"/>
            <w:color w:val="1155cc"/>
            <w:u w:val="single"/>
            <w:rtl w:val="0"/>
          </w:rPr>
          <w:t xml:space="preserve">Verification</w:t>
        </w:r>
      </w:hyperlink>
      <w:r w:rsidDel="00000000" w:rsidR="00000000" w:rsidRPr="00000000">
        <w:rPr>
          <w:rFonts w:ascii="Droid Serif" w:cs="Droid Serif" w:eastAsia="Droid Serif" w:hAnsi="Droid Serif"/>
          <w:rtl w:val="0"/>
        </w:rPr>
        <w:t xml:space="preserve">, The Relay Network automatically ensures nobody can change your published Social Content but you.</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WHERE IS MY INFORMATION STORED?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As there is no central database in the Relay Network, a</w:t>
      </w:r>
      <w:r w:rsidDel="00000000" w:rsidR="00000000" w:rsidRPr="00000000">
        <w:rPr>
          <w:rFonts w:ascii="Droid Serif" w:cs="Droid Serif" w:eastAsia="Droid Serif" w:hAnsi="Droid Serif"/>
          <w:rtl w:val="0"/>
        </w:rPr>
        <w:t xml:space="preserve">ll KeySpace information is stored on the Client (your browser).  Only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KeySpace content is received and rebroadcasted by Relay servers or anywhere else.  Once </w:t>
      </w:r>
      <w:r w:rsidDel="00000000" w:rsidR="00000000" w:rsidRPr="00000000">
        <w:rPr>
          <w:rFonts w:ascii="Droid Serif" w:cs="Droid Serif" w:eastAsia="Droid Serif" w:hAnsi="Droid Serif"/>
          <w:i w:val="1"/>
          <w:rtl w:val="0"/>
        </w:rPr>
        <w:t xml:space="preserve">published</w:t>
      </w:r>
      <w:r w:rsidDel="00000000" w:rsidR="00000000" w:rsidRPr="00000000">
        <w:rPr>
          <w:rFonts w:ascii="Droid Serif" w:cs="Droid Serif" w:eastAsia="Droid Serif" w:hAnsi="Droid Serif"/>
          <w:rtl w:val="0"/>
        </w:rPr>
        <w:t xml:space="preserve">, content is </w:t>
      </w:r>
      <w:r w:rsidDel="00000000" w:rsidR="00000000" w:rsidRPr="00000000">
        <w:rPr>
          <w:rFonts w:ascii="Droid Serif" w:cs="Droid Serif" w:eastAsia="Droid Serif" w:hAnsi="Droid Serif"/>
          <w:i w:val="1"/>
          <w:rtl w:val="0"/>
        </w:rPr>
        <w:t xml:space="preserve">relayed</w:t>
      </w:r>
      <w:r w:rsidDel="00000000" w:rsidR="00000000" w:rsidRPr="00000000">
        <w:rPr>
          <w:rFonts w:ascii="Droid Serif" w:cs="Droid Serif" w:eastAsia="Droid Serif" w:hAnsi="Droid Serif"/>
          <w:rtl w:val="0"/>
        </w:rPr>
        <w:t xml:space="preserve"> across the network, and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along the way. </w:t>
      </w:r>
      <w:r w:rsidDel="00000000" w:rsidR="00000000" w:rsidRPr="00000000">
        <w:rPr>
          <w:rFonts w:ascii="Droid Serif" w:cs="Droid Serif" w:eastAsia="Droid Serif" w:hAnsi="Droid Serif"/>
          <w:i w:val="1"/>
          <w:rtl w:val="0"/>
        </w:rPr>
        <w:t xml:space="preserve">Cached</w:t>
      </w:r>
      <w:r w:rsidDel="00000000" w:rsidR="00000000" w:rsidRPr="00000000">
        <w:rPr>
          <w:rFonts w:ascii="Droid Serif" w:cs="Droid Serif" w:eastAsia="Droid Serif" w:hAnsi="Droid Serif"/>
          <w:rtl w:val="0"/>
        </w:rPr>
        <w:t xml:space="preserve"> content is defined as published KeySpace content that is temporarily (or permanently) stored on each client and server that encounters it. A </w:t>
      </w:r>
      <w:r w:rsidDel="00000000" w:rsidR="00000000" w:rsidRPr="00000000">
        <w:rPr>
          <w:rFonts w:ascii="Droid Serif" w:cs="Droid Serif" w:eastAsia="Droid Serif" w:hAnsi="Droid Serif"/>
          <w:i w:val="1"/>
          <w:rtl w:val="0"/>
        </w:rPr>
        <w:t xml:space="preserve">single</w:t>
      </w:r>
      <w:r w:rsidDel="00000000" w:rsidR="00000000" w:rsidRPr="00000000">
        <w:rPr>
          <w:rFonts w:ascii="Droid Serif" w:cs="Droid Serif" w:eastAsia="Droid Serif" w:hAnsi="Droid Serif"/>
          <w:rtl w:val="0"/>
        </w:rPr>
        <w:t xml:space="preserve"> client with a </w:t>
      </w:r>
      <w:r w:rsidDel="00000000" w:rsidR="00000000" w:rsidRPr="00000000">
        <w:rPr>
          <w:rFonts w:ascii="Droid Serif" w:cs="Droid Serif" w:eastAsia="Droid Serif" w:hAnsi="Droid Serif"/>
          <w:i w:val="1"/>
          <w:rtl w:val="0"/>
        </w:rPr>
        <w:t xml:space="preserve">cache</w:t>
      </w:r>
      <w:r w:rsidDel="00000000" w:rsidR="00000000" w:rsidRPr="00000000">
        <w:rPr>
          <w:rFonts w:ascii="Droid Serif" w:cs="Droid Serif" w:eastAsia="Droid Serif" w:hAnsi="Droid Serif"/>
          <w:rtl w:val="0"/>
        </w:rPr>
        <w:t xml:space="preserve"> of KeySpace content can serve, through Relay cache servers, an unlimited amount of visitors without encountering scaling issues or bandwidth limitations.</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WHO OWNS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short, nobody and everybody.</w:t>
      </w:r>
      <w:r w:rsidDel="00000000" w:rsidR="00000000" w:rsidRPr="00000000">
        <w:rPr>
          <w:rFonts w:ascii="Droid Serif" w:cs="Droid Serif" w:eastAsia="Droid Serif" w:hAnsi="Droid Serif"/>
          <w:rtl w:val="0"/>
        </w:rPr>
        <w:t xml:space="preserve">  </w:t>
      </w:r>
      <w:r w:rsidDel="00000000" w:rsidR="00000000" w:rsidRPr="00000000">
        <w:rPr>
          <w:rFonts w:ascii="Droid Serif" w:cs="Droid Serif" w:eastAsia="Droid Serif" w:hAnsi="Droid Serif"/>
          <w:rtl w:val="0"/>
        </w:rPr>
        <w:t xml:space="preserve">Relay will be licensed under a new type of Software License that will be known as Community Source. Relay is owned and maintained by the community that uses it and is therefore </w:t>
      </w:r>
      <w:r w:rsidDel="00000000" w:rsidR="00000000" w:rsidRPr="00000000">
        <w:rPr>
          <w:rFonts w:ascii="Droid Serif" w:cs="Droid Serif" w:eastAsia="Droid Serif" w:hAnsi="Droid Serif"/>
          <w:i w:val="1"/>
          <w:rtl w:val="0"/>
        </w:rPr>
        <w:t xml:space="preserve">unownable</w:t>
      </w:r>
      <w:r w:rsidDel="00000000" w:rsidR="00000000" w:rsidRPr="00000000">
        <w:rPr>
          <w:rFonts w:ascii="Droid Serif" w:cs="Droid Serif" w:eastAsia="Droid Serif" w:hAnsi="Droid Serif"/>
          <w:rtl w:val="0"/>
        </w:rPr>
        <w:t xml:space="preserve">. Anyone may clone the source code, make edits, submit fixes and original contributions, and become a part of Relay history.</w:t>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WHY CAN’T RELAY BE OWNED?</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In order for the Relay Network to exist as long as possible, it cannot be subject to </w:t>
      </w:r>
      <w:hyperlink r:id="rId13">
        <w:r w:rsidDel="00000000" w:rsidR="00000000" w:rsidRPr="00000000">
          <w:rPr>
            <w:rFonts w:ascii="Droid Serif" w:cs="Droid Serif" w:eastAsia="Droid Serif" w:hAnsi="Droid Serif"/>
            <w:b w:val="1"/>
            <w:i w:val="1"/>
            <w:color w:val="1155cc"/>
            <w:rtl w:val="0"/>
          </w:rPr>
          <w:t xml:space="preserve">profit motive</w:t>
        </w:r>
      </w:hyperlink>
      <w:r w:rsidDel="00000000" w:rsidR="00000000" w:rsidRPr="00000000">
        <w:rPr>
          <w:rFonts w:ascii="Droid Serif" w:cs="Droid Serif" w:eastAsia="Droid Serif" w:hAnsi="Droid Serif"/>
          <w:rtl w:val="0"/>
        </w:rPr>
        <w:t xml:space="preserve">. While there is an abundance of lucrative financial opportunities made available by the new platform, no component of the platform itself may ever be sold, shelved, repurposed, or rebranded without the community’s direct involvement and consent.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ARE COMMUNITY DECISIONS MADE?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Public votes can be used to organize ideas, make decisions, or feel out public opinion.  A</w:t>
      </w:r>
      <w:r w:rsidDel="00000000" w:rsidR="00000000" w:rsidRPr="00000000">
        <w:rPr>
          <w:rFonts w:ascii="Droid Serif" w:cs="Droid Serif" w:eastAsia="Droid Serif" w:hAnsi="Droid Serif"/>
          <w:rtl w:val="0"/>
        </w:rPr>
        <w:t xml:space="preserve">nyone can create a </w:t>
      </w:r>
      <w:r w:rsidDel="00000000" w:rsidR="00000000" w:rsidRPr="00000000">
        <w:rPr>
          <w:rFonts w:ascii="Droid Serif" w:cs="Droid Serif" w:eastAsia="Droid Serif" w:hAnsi="Droid Serif"/>
          <w:i w:val="1"/>
          <w:rtl w:val="0"/>
        </w:rPr>
        <w:t xml:space="preserve">Secret Ballot</w:t>
      </w:r>
      <w:r w:rsidDel="00000000" w:rsidR="00000000" w:rsidRPr="00000000">
        <w:rPr>
          <w:rFonts w:ascii="Droid Serif" w:cs="Droid Serif" w:eastAsia="Droid Serif" w:hAnsi="Droid Serif"/>
          <w:rtl w:val="0"/>
        </w:rPr>
        <w:t xml:space="preserve"> with Relay for any reason at any time; however, a tally result is only as good as the reputation of the host of that vote. </w:t>
      </w:r>
      <w:r w:rsidDel="00000000" w:rsidR="00000000" w:rsidRPr="00000000">
        <w:rPr>
          <w:rFonts w:ascii="Droid Serif" w:cs="Droid Serif" w:eastAsia="Droid Serif" w:hAnsi="Droid Serif"/>
          <w:rtl w:val="0"/>
        </w:rPr>
        <w:t xml:space="preserve">Therefore, in order to be taken seriously by other users on the Relay Network, a host must build and maintain a strong </w:t>
      </w:r>
      <w:r w:rsidDel="00000000" w:rsidR="00000000" w:rsidRPr="00000000">
        <w:rPr>
          <w:rFonts w:ascii="Droid Serif" w:cs="Droid Serif" w:eastAsia="Droid Serif" w:hAnsi="Droid Serif"/>
          <w:i w:val="1"/>
          <w:rtl w:val="0"/>
        </w:rPr>
        <w:t xml:space="preserve">host reputation</w:t>
      </w:r>
      <w:r w:rsidDel="00000000" w:rsidR="00000000" w:rsidRPr="00000000">
        <w:rPr>
          <w:rFonts w:ascii="Droid Serif" w:cs="Droid Serif" w:eastAsia="Droid Serif" w:hAnsi="Droid Serif"/>
          <w:rtl w:val="0"/>
        </w:rPr>
        <w:t xml:space="preserve">, and adhere to the high standards of transparency, objectivity</w:t>
      </w:r>
      <w:r w:rsidDel="00000000" w:rsidR="00000000" w:rsidRPr="00000000">
        <w:rPr>
          <w:rFonts w:ascii="Droid Serif" w:cs="Droid Serif" w:eastAsia="Droid Serif" w:hAnsi="Droid Serif"/>
          <w:rtl w:val="0"/>
        </w:rPr>
        <w:t xml:space="preserve">, inclusivity, and respect.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PARKING TO RELAY?</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This is a feature made possible by the Relay Network Cache Servers. Each server caches KeySpace content indefinitely, even if the publisher’s client is offline. This means one can host a website on Relay for free forever, and only pay for the cost of buying the domain.</w:t>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HOW ABOUT SEO?</w:t>
      </w:r>
    </w:p>
    <w:p w:rsidR="00000000" w:rsidDel="00000000" w:rsidP="00000000" w:rsidRDefault="00000000" w:rsidRPr="00000000">
      <w:pPr>
        <w:spacing w:after="0" w:before="0" w:line="276" w:lineRule="auto"/>
        <w:contextualSpacing w:val="0"/>
        <w:jc w:val="both"/>
      </w:pPr>
      <w:hyperlink r:id="rId14">
        <w:r w:rsidDel="00000000" w:rsidR="00000000" w:rsidRPr="00000000">
          <w:rPr>
            <w:rFonts w:ascii="Droid Serif" w:cs="Droid Serif" w:eastAsia="Droid Serif" w:hAnsi="Droid Serif"/>
            <w:b w:val="1"/>
            <w:color w:val="1155cc"/>
            <w:rtl w:val="0"/>
          </w:rPr>
          <w:t xml:space="preserve">Search Engine Optimization </w:t>
        </w:r>
      </w:hyperlink>
      <w:r w:rsidDel="00000000" w:rsidR="00000000" w:rsidRPr="00000000">
        <w:rPr>
          <w:rFonts w:ascii="Droid Serif" w:cs="Droid Serif" w:eastAsia="Droid Serif" w:hAnsi="Droid Serif"/>
          <w:rtl w:val="0"/>
        </w:rPr>
        <w:t xml:space="preserve">(SEO) may apply to parked domains that use Relay for hosting, however content available on the Relay Network is not exposed to the existing internet, and won’t be seen by SEO spider</w:t>
      </w:r>
      <w:r w:rsidDel="00000000" w:rsidR="00000000" w:rsidRPr="00000000">
        <w:rPr>
          <w:rtl w:val="0"/>
        </w:rPr>
        <w:t xml:space="preserve">s.</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ARE RELAY TEAM’S CROWDFUNDING GOALS?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Relay is clearly an ambitious project and as such, the Relay team is preparing to begin crowdfunding to bring Relay from concept to reality. Funding raised will be prioritized to the following goals: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Fund the first network of public Relay servers around the world to facilitate the Relay Beta launch. </w:t>
        <w:br w:type="textWrapping"/>
      </w:r>
      <w:r w:rsidDel="00000000" w:rsidR="00000000" w:rsidRPr="00000000">
        <w:rPr>
          <w:rFonts w:ascii="Droid Serif" w:cs="Droid Serif" w:eastAsia="Droid Serif" w:hAnsi="Droid Serif"/>
          <w:rtl w:val="0"/>
        </w:rPr>
        <w:t xml:space="preserve">Servers will be added based on usage needs as the Beta membership grows. Since The Relay Network is free, long-term funding for servers is necessary until servers become self-reliant (via donations or contributed hardware). Relay servers are purposed with </w:t>
      </w:r>
      <w:r w:rsidDel="00000000" w:rsidR="00000000" w:rsidRPr="00000000">
        <w:rPr>
          <w:rFonts w:ascii="Droid Serif" w:cs="Droid Serif" w:eastAsia="Droid Serif" w:hAnsi="Droid Serif"/>
          <w:i w:val="1"/>
          <w:rtl w:val="0"/>
        </w:rPr>
        <w:t xml:space="preserve">centralizing</w:t>
      </w:r>
      <w:r w:rsidDel="00000000" w:rsidR="00000000" w:rsidRPr="00000000">
        <w:rPr>
          <w:rFonts w:ascii="Droid Serif" w:cs="Droid Serif" w:eastAsia="Droid Serif" w:hAnsi="Droid Serif"/>
          <w:rtl w:val="0"/>
        </w:rPr>
        <w:t xml:space="preserve"> communication and will require long-term server funding to ensure </w:t>
      </w:r>
      <w:r w:rsidDel="00000000" w:rsidR="00000000" w:rsidRPr="00000000">
        <w:rPr>
          <w:rFonts w:ascii="Droid Serif" w:cs="Droid Serif" w:eastAsia="Droid Serif" w:hAnsi="Droid Serif"/>
          <w:i w:val="1"/>
          <w:rtl w:val="0"/>
        </w:rPr>
        <w:t xml:space="preserve">network cohesion</w:t>
      </w:r>
      <w:r w:rsidDel="00000000" w:rsidR="00000000" w:rsidRPr="00000000">
        <w:rPr>
          <w:rFonts w:ascii="Droid Serif" w:cs="Droid Serif" w:eastAsia="Droid Serif" w:hAnsi="Droid Serif"/>
          <w:rtl w:val="0"/>
        </w:rPr>
        <w:t xml:space="preserve"> on the long-term.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Recruit and organize the first team of contributors. </w:t>
      </w:r>
      <w:r w:rsidDel="00000000" w:rsidR="00000000" w:rsidRPr="00000000">
        <w:rPr>
          <w:rFonts w:ascii="Droid Serif" w:cs="Droid Serif" w:eastAsia="Droid Serif" w:hAnsi="Droid Serif"/>
          <w:rtl w:val="0"/>
        </w:rPr>
        <w:br w:type="textWrapping"/>
        <w:t xml:space="preserve">This team will gradually take over development 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Fund awareness and legal defense of The Relay Network.</w:t>
      </w:r>
      <w:r w:rsidDel="00000000" w:rsidR="00000000" w:rsidRPr="00000000">
        <w:rPr>
          <w:rFonts w:ascii="Droid Serif" w:cs="Droid Serif" w:eastAsia="Droid Serif" w:hAnsi="Droid Serif"/>
          <w:rtl w:val="0"/>
        </w:rPr>
        <w:br w:type="textWrapping"/>
        <w:t xml:space="preserve">In order to assure the long-term survival of The Relay Network, efforts should be made to inform potential users of the differences between Relay and corporate-owned software. The Relay Development Team works for free and does not enjoy the security of being defended (legally and otherwise) by a rich, powerful corporation. The project is therefore vulnerable to a range of competitive tactics employed by the private sector and will require a measure of legal counsel to ensure the project can defend itself on the long-term.</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jc w:val="both"/>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Integrate The Relay Network into existing networks and infrastructure.</w:t>
        <w:br w:type="textWrapping"/>
      </w:r>
      <w:r w:rsidDel="00000000" w:rsidR="00000000" w:rsidRPr="00000000">
        <w:rPr>
          <w:rFonts w:ascii="Droid Serif" w:cs="Droid Serif" w:eastAsia="Droid Serif" w:hAnsi="Droid Serif"/>
          <w:rtl w:val="0"/>
        </w:rPr>
        <w:t xml:space="preserve">Given adequate funding, it becomes possible to port the Relay Client to other software platforms like Android, iOS, Facebook, or even fund exciting community endeavors such as a low-cost Relay Phone. Relay is not a </w:t>
      </w:r>
      <w:hyperlink r:id="rId15">
        <w:r w:rsidDel="00000000" w:rsidR="00000000" w:rsidRPr="00000000">
          <w:rPr>
            <w:rFonts w:ascii="Droid Serif" w:cs="Droid Serif" w:eastAsia="Droid Serif" w:hAnsi="Droid Serif"/>
            <w:b w:val="1"/>
            <w:i w:val="1"/>
            <w:color w:val="1155cc"/>
            <w:rtl w:val="0"/>
          </w:rPr>
          <w:t xml:space="preserve">walled garden</w:t>
        </w:r>
      </w:hyperlink>
      <w:r w:rsidDel="00000000" w:rsidR="00000000" w:rsidRPr="00000000">
        <w:rPr>
          <w:rFonts w:ascii="Droid Serif" w:cs="Droid Serif" w:eastAsia="Droid Serif" w:hAnsi="Droid Serif"/>
          <w:b w:val="1"/>
          <w:rtl w:val="0"/>
        </w:rPr>
        <w:t xml:space="preserve"> </w:t>
      </w:r>
      <w:r w:rsidDel="00000000" w:rsidR="00000000" w:rsidRPr="00000000">
        <w:rPr>
          <w:rFonts w:ascii="Droid Serif" w:cs="Droid Serif" w:eastAsia="Droid Serif" w:hAnsi="Droid Serif"/>
          <w:rtl w:val="0"/>
        </w:rPr>
        <w:t xml:space="preserve">and aims to seek integration with anything and everything.</w:t>
        <w:br w:type="textWrapping"/>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HOW CAN I DONATE TO THE PROJECT?</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Use our BountySource crowd-funding page to donate in USD or bitcoin!</w:t>
      </w:r>
    </w:p>
    <w:p w:rsidR="00000000" w:rsidDel="00000000" w:rsidP="00000000" w:rsidRDefault="00000000" w:rsidRPr="00000000">
      <w:pPr>
        <w:spacing w:after="0" w:before="0" w:line="276" w:lineRule="auto"/>
        <w:contextualSpacing w:val="0"/>
        <w:jc w:val="both"/>
      </w:pPr>
      <w:hyperlink r:id="rId16">
        <w:r w:rsidDel="00000000" w:rsidR="00000000" w:rsidRPr="00000000">
          <w:rPr>
            <w:rFonts w:ascii="Droid Serif" w:cs="Droid Serif" w:eastAsia="Droid Serif" w:hAnsi="Droid Serif"/>
            <w:color w:val="1155cc"/>
            <w:u w:val="single"/>
            <w:rtl w:val="0"/>
          </w:rPr>
          <w:t xml:space="preserve">https://www.bountysource.com/teams/relay-project</w:t>
        </w:r>
      </w:hyperlink>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Oswald" w:cs="Oswald" w:eastAsia="Oswald" w:hAnsi="Oswald"/>
          <w:color w:val="2f69c0"/>
          <w:sz w:val="28"/>
          <w:szCs w:val="28"/>
          <w:rtl w:val="0"/>
        </w:rPr>
        <w:t xml:space="preserve">HOW CAN I FUND A NEW FEATURE I WANT TO SEE IN RELAY?</w:t>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Anyone can create a funding request for a new Relay feature they would like to see. In order to create a bounty for a feature you want to fund, follow these instructions:</w:t>
        <w:br w:type="textWrapping"/>
      </w:r>
    </w:p>
    <w:p w:rsidR="00000000" w:rsidDel="00000000" w:rsidP="00000000" w:rsidRDefault="00000000" w:rsidRPr="00000000">
      <w:pPr>
        <w:numPr>
          <w:ilvl w:val="0"/>
          <w:numId w:val="4"/>
        </w:numPr>
        <w:ind w:left="720" w:hanging="360"/>
        <w:contextualSpacing w:val="1"/>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Find or create an Issue for your new bounty</w:t>
        <w:br w:type="textWrapping"/>
      </w:r>
      <w:hyperlink r:id="rId17">
        <w:r w:rsidDel="00000000" w:rsidR="00000000" w:rsidRPr="00000000">
          <w:rPr>
            <w:rFonts w:ascii="Droid Serif" w:cs="Droid Serif" w:eastAsia="Droid Serif" w:hAnsi="Droid Serif"/>
            <w:color w:val="1155cc"/>
            <w:u w:val="single"/>
            <w:rtl w:val="0"/>
          </w:rPr>
          <w:t xml:space="preserve">https://github.com/clevertree/relay/issues</w:t>
        </w:r>
      </w:hyperlink>
      <w:r w:rsidDel="00000000" w:rsidR="00000000" w:rsidRPr="00000000">
        <w:rPr>
          <w:rFonts w:ascii="Droid Serif" w:cs="Droid Serif" w:eastAsia="Droid Serif" w:hAnsi="Droid Serif"/>
          <w:rtl w:val="0"/>
        </w:rPr>
        <w:br w:type="textWrapping"/>
      </w:r>
    </w:p>
    <w:p w:rsidR="00000000" w:rsidDel="00000000" w:rsidP="00000000" w:rsidRDefault="00000000" w:rsidRPr="00000000">
      <w:pPr>
        <w:numPr>
          <w:ilvl w:val="0"/>
          <w:numId w:val="4"/>
        </w:numPr>
        <w:ind w:left="720" w:hanging="360"/>
        <w:contextualSpacing w:val="1"/>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Create a bounty on that issue at bountysource.com:</w:t>
        <w:br w:type="textWrapping"/>
      </w:r>
      <w:hyperlink r:id="rId18">
        <w:r w:rsidDel="00000000" w:rsidR="00000000" w:rsidRPr="00000000">
          <w:rPr>
            <w:rFonts w:ascii="Droid Serif" w:cs="Droid Serif" w:eastAsia="Droid Serif" w:hAnsi="Droid Serif"/>
            <w:color w:val="1155cc"/>
            <w:u w:val="single"/>
            <w:rtl w:val="0"/>
          </w:rPr>
          <w:t xml:space="preserve">https://www.bountysource.com/</w:t>
        </w:r>
      </w:hyperlink>
      <w:r w:rsidDel="00000000" w:rsidR="00000000" w:rsidRPr="00000000">
        <w:rPr>
          <w:rFonts w:ascii="Droid Serif" w:cs="Droid Serif" w:eastAsia="Droid Serif" w:hAnsi="Droid Serif"/>
          <w:rtl w:val="0"/>
        </w:rPr>
        <w:br w:type="textWrapping"/>
      </w:r>
      <w:r w:rsidDel="00000000" w:rsidR="00000000" w:rsidRPr="00000000">
        <w:rPr>
          <w:rFonts w:ascii="Droid Serif" w:cs="Droid Serif" w:eastAsia="Droid Serif" w:hAnsi="Droid Serif"/>
          <w:rtl w:val="0"/>
        </w:rPr>
        <w:br w:type="textWrapping"/>
      </w:r>
      <w:r w:rsidDel="00000000" w:rsidR="00000000" w:rsidRPr="00000000">
        <w:rPr>
          <w:rFonts w:ascii="Droid Serif" w:cs="Droid Serif" w:eastAsia="Droid Serif" w:hAnsi="Droid Serif"/>
          <w:rtl w:val="0"/>
        </w:rPr>
        <w:t xml:space="preserve">Tutorial:</w:t>
        <w:br w:type="textWrapping"/>
      </w:r>
      <w:hyperlink r:id="rId19">
        <w:r w:rsidDel="00000000" w:rsidR="00000000" w:rsidRPr="00000000">
          <w:rPr>
            <w:rFonts w:ascii="Droid Serif" w:cs="Droid Serif" w:eastAsia="Droid Serif" w:hAnsi="Droid Serif"/>
            <w:color w:val="1155cc"/>
            <w:u w:val="single"/>
            <w:rtl w:val="0"/>
          </w:rPr>
          <w:t xml:space="preserve">https://github.com/bountysource/core/wiki/How-To---Post-a-Bounty</w:t>
        </w:r>
      </w:hyperlink>
      <w:r w:rsidDel="00000000" w:rsidR="00000000" w:rsidRPr="00000000">
        <w:rPr>
          <w:rFonts w:ascii="Droid Serif" w:cs="Droid Serif" w:eastAsia="Droid Serif" w:hAnsi="Droid Serif"/>
          <w:rtl w:val="0"/>
        </w:rPr>
        <w:br w:type="textWrapping"/>
      </w: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Developers will see your bounty and attempt to contribute the feature in order to claim your bounty.</w:t>
        <w:br w:type="textWrapping"/>
        <w:t xml:space="preserve">Example:</w:t>
        <w:br w:type="textWrapping"/>
      </w:r>
      <w:hyperlink r:id="rId20">
        <w:r w:rsidDel="00000000" w:rsidR="00000000" w:rsidRPr="00000000">
          <w:rPr>
            <w:rFonts w:ascii="Droid Serif" w:cs="Droid Serif" w:eastAsia="Droid Serif" w:hAnsi="Droid Serif"/>
            <w:color w:val="1155cc"/>
            <w:u w:val="single"/>
            <w:rtl w:val="0"/>
          </w:rPr>
          <w:t xml:space="preserve">https://www.bountysource.com/issues/28668606-feature-android-host-app</w:t>
        </w:r>
      </w:hyperlink>
      <w:r w:rsidDel="00000000" w:rsidR="00000000" w:rsidRPr="00000000">
        <w:rPr>
          <w:rFonts w:ascii="Droid Serif" w:cs="Droid Serif" w:eastAsia="Droid Serif" w:hAnsi="Droid Serif"/>
          <w:rtl w:val="0"/>
        </w:rPr>
        <w:br w:type="textWrapping"/>
      </w: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76" w:lineRule="auto"/>
        <w:contextualSpacing w:val="0"/>
        <w:jc w:val="both"/>
      </w:pPr>
      <w:r w:rsidDel="00000000" w:rsidR="00000000" w:rsidRPr="00000000">
        <w:rPr>
          <w:rFonts w:ascii="Oswald" w:cs="Oswald" w:eastAsia="Oswald" w:hAnsi="Oswald"/>
          <w:color w:val="2f69c0"/>
          <w:sz w:val="28"/>
          <w:szCs w:val="28"/>
          <w:rtl w:val="0"/>
        </w:rPr>
        <w:t xml:space="preserve">WHAT IS THE RELAY BETA?</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Beta is the first public launch of Relay for testing purposes. Only members with an invite will be able to connect to The Relay Network. Members are given a limited set of invites to invite anyone they wish. Upon the conclusion of the Beta, The Relay Network will allow unlimited invites for all users indefinitely.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WHAT ARE NETWORK INVITES?</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The Relay Network requires an invite to register on the network. During the Beta, invites are limited. This is necessary for testing purposes in order to grow the network with a measured approach. Invites may be obtained from registered users or by making a donation. Invites are required in order to meet the following goals:</w:t>
        <w:br w:type="textWrapping"/>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Reduce registration fraud.</w:t>
      </w:r>
      <w:r w:rsidDel="00000000" w:rsidR="00000000" w:rsidRPr="00000000">
        <w:rPr>
          <w:rFonts w:ascii="Droid Serif" w:cs="Droid Serif" w:eastAsia="Droid Serif" w:hAnsi="Droid Serif"/>
          <w:rtl w:val="0"/>
        </w:rPr>
        <w:br w:type="textWrapping"/>
        <w:t xml:space="preserve">Anyone who makes a donation will receive a priority invite to The Relay Network. This ensures the first pool of users are serious about early adoption and reduces the potential for abuse accounts. By requiring invites, the likelihood of multiple registrations and </w:t>
      </w:r>
      <w:r w:rsidDel="00000000" w:rsidR="00000000" w:rsidRPr="00000000">
        <w:rPr>
          <w:rFonts w:ascii="Droid Serif" w:cs="Droid Serif" w:eastAsia="Droid Serif" w:hAnsi="Droid Serif"/>
          <w:i w:val="1"/>
          <w:rtl w:val="0"/>
        </w:rPr>
        <w:t xml:space="preserve">identity fraud </w:t>
      </w:r>
      <w:r w:rsidDel="00000000" w:rsidR="00000000" w:rsidRPr="00000000">
        <w:rPr>
          <w:rFonts w:ascii="Droid Serif" w:cs="Droid Serif" w:eastAsia="Droid Serif" w:hAnsi="Droid Serif"/>
          <w:rtl w:val="0"/>
        </w:rPr>
        <w:t xml:space="preserve">are significantly reduced.</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Build a </w:t>
      </w:r>
      <w:r w:rsidDel="00000000" w:rsidR="00000000" w:rsidRPr="00000000">
        <w:rPr>
          <w:rFonts w:ascii="Droid Serif" w:cs="Droid Serif" w:eastAsia="Droid Serif" w:hAnsi="Droid Serif"/>
          <w:b w:val="1"/>
          <w:i w:val="1"/>
          <w:rtl w:val="0"/>
        </w:rPr>
        <w:t xml:space="preserve">Reputation Tree</w:t>
      </w:r>
      <w:r w:rsidDel="00000000" w:rsidR="00000000" w:rsidRPr="00000000">
        <w:rPr>
          <w:rFonts w:ascii="Droid Serif" w:cs="Droid Serif" w:eastAsia="Droid Serif" w:hAnsi="Droid Serif"/>
          <w:b w:val="1"/>
          <w:rtl w:val="0"/>
        </w:rPr>
        <w:t xml:space="preserve">. </w:t>
        <w:br w:type="textWrapping"/>
      </w:r>
      <w:r w:rsidDel="00000000" w:rsidR="00000000" w:rsidRPr="00000000">
        <w:rPr>
          <w:rFonts w:ascii="Droid Serif" w:cs="Droid Serif" w:eastAsia="Droid Serif" w:hAnsi="Droid Serif"/>
          <w:rtl w:val="0"/>
        </w:rPr>
        <w:t xml:space="preserve">The only way to use The Relay Network is to be invited to register. This makes every user </w:t>
      </w:r>
      <w:r w:rsidDel="00000000" w:rsidR="00000000" w:rsidRPr="00000000">
        <w:rPr>
          <w:rFonts w:ascii="Droid Serif" w:cs="Droid Serif" w:eastAsia="Droid Serif" w:hAnsi="Droid Serif"/>
          <w:i w:val="1"/>
          <w:rtl w:val="0"/>
        </w:rPr>
        <w:t xml:space="preserve">responsible</w:t>
      </w:r>
      <w:r w:rsidDel="00000000" w:rsidR="00000000" w:rsidRPr="00000000">
        <w:rPr>
          <w:rFonts w:ascii="Droid Serif" w:cs="Droid Serif" w:eastAsia="Droid Serif" w:hAnsi="Droid Serif"/>
          <w:rtl w:val="0"/>
        </w:rPr>
        <w:t xml:space="preserve"> for each member they invite. Abuse committed under invited accounts might cause the invitor account to be flagged for abuse as well. Instances of large-scale abuse can be flagged at the source, rather than flagging each individual account on the </w:t>
      </w:r>
      <w:r w:rsidDel="00000000" w:rsidR="00000000" w:rsidRPr="00000000">
        <w:rPr>
          <w:rFonts w:ascii="Droid Serif" w:cs="Droid Serif" w:eastAsia="Droid Serif" w:hAnsi="Droid Serif"/>
          <w:i w:val="1"/>
          <w:rtl w:val="0"/>
        </w:rPr>
        <w:t xml:space="preserve">Reputation Tree</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b w:val="1"/>
          <w:rtl w:val="0"/>
        </w:rPr>
        <w:t xml:space="preserve">Facilitate </w:t>
      </w:r>
      <w:r w:rsidDel="00000000" w:rsidR="00000000" w:rsidRPr="00000000">
        <w:rPr>
          <w:rFonts w:ascii="Droid Serif" w:cs="Droid Serif" w:eastAsia="Droid Serif" w:hAnsi="Droid Serif"/>
          <w:b w:val="1"/>
          <w:rtl w:val="0"/>
        </w:rPr>
        <w:t xml:space="preserve">Measured network growth</w:t>
      </w:r>
      <w:r w:rsidDel="00000000" w:rsidR="00000000" w:rsidRPr="00000000">
        <w:rPr>
          <w:rFonts w:ascii="Droid Serif" w:cs="Droid Serif" w:eastAsia="Droid Serif" w:hAnsi="Droid Serif"/>
          <w:rtl w:val="0"/>
        </w:rPr>
        <w:t xml:space="preserve">.</w:t>
        <w:br w:type="textWrapping"/>
        <w:t xml:space="preserve">By controlling the number of activated invites, server performance can be observed. This facilitates a steady network growth during testing. Invites will be prioritized and batched in groups. Users will be notified when their invite is ready</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widowControl w:val="0"/>
        <w:spacing w:after="0" w:before="0" w:line="276" w:lineRule="auto"/>
        <w:contextualSpacing w:val="0"/>
      </w:pPr>
      <w:r w:rsidDel="00000000" w:rsidR="00000000" w:rsidRPr="00000000">
        <w:rPr>
          <w:rFonts w:ascii="Oswald" w:cs="Oswald" w:eastAsia="Oswald" w:hAnsi="Oswald"/>
          <w:color w:val="2f69c0"/>
          <w:sz w:val="28"/>
          <w:szCs w:val="28"/>
          <w:rtl w:val="0"/>
        </w:rPr>
        <w:t xml:space="preserve">HOW DO I CONTRIBUTE?</w:t>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Donate! Whether you’re looking to throw down your skills, or just want to be an early adopter, start with a small (or large) donation. Making a donation is also the best way to signal a serious bid for contribution. Simply select the appropriate tier when making a donation to indicate interest in contributing to relay. Contributors will gradually take over </w:t>
      </w:r>
      <w:hyperlink r:id="rId21">
        <w:r w:rsidDel="00000000" w:rsidR="00000000" w:rsidRPr="00000000">
          <w:rPr>
            <w:rFonts w:ascii="Droid Serif" w:cs="Droid Serif" w:eastAsia="Droid Serif" w:hAnsi="Droid Serif"/>
            <w:color w:val="1155cc"/>
            <w:rtl w:val="0"/>
          </w:rPr>
          <w:t xml:space="preserve">development </w:t>
        </w:r>
      </w:hyperlink>
      <w:r w:rsidDel="00000000" w:rsidR="00000000" w:rsidRPr="00000000">
        <w:rPr>
          <w:rFonts w:ascii="Droid Serif" w:cs="Droid Serif" w:eastAsia="Droid Serif" w:hAnsi="Droid Serif"/>
          <w:rtl w:val="0"/>
        </w:rPr>
        <w:t xml:space="preserve">of relay from the original founders, and the transition will be organized in an inclusive and democratic manner. Examples of contribution include programming (javascript), design (css, png), content (html5), translation, quality assurance, documentation, and legal work. Examples of </w:t>
      </w:r>
      <w:r w:rsidDel="00000000" w:rsidR="00000000" w:rsidRPr="00000000">
        <w:rPr>
          <w:rFonts w:ascii="Droid Serif" w:cs="Droid Serif" w:eastAsia="Droid Serif" w:hAnsi="Droid Serif"/>
          <w:i w:val="1"/>
          <w:rtl w:val="0"/>
        </w:rPr>
        <w:t xml:space="preserve">core</w:t>
      </w:r>
      <w:r w:rsidDel="00000000" w:rsidR="00000000" w:rsidRPr="00000000">
        <w:rPr>
          <w:rFonts w:ascii="Droid Serif" w:cs="Droid Serif" w:eastAsia="Droid Serif" w:hAnsi="Droid Serif"/>
          <w:rtl w:val="0"/>
        </w:rPr>
        <w:t xml:space="preserve"> Primary Projects that will become part of Relay include website templates, profile tools, shopping carts, democracy tools, and IRC features. Examples of </w:t>
      </w:r>
      <w:r w:rsidDel="00000000" w:rsidR="00000000" w:rsidRPr="00000000">
        <w:rPr>
          <w:rFonts w:ascii="Droid Serif" w:cs="Droid Serif" w:eastAsia="Droid Serif" w:hAnsi="Droid Serif"/>
          <w:i w:val="1"/>
          <w:rtl w:val="0"/>
        </w:rPr>
        <w:t xml:space="preserve">non-core</w:t>
      </w:r>
      <w:r w:rsidDel="00000000" w:rsidR="00000000" w:rsidRPr="00000000">
        <w:rPr>
          <w:rFonts w:ascii="Droid Serif" w:cs="Droid Serif" w:eastAsia="Droid Serif" w:hAnsi="Droid Serif"/>
          <w:rtl w:val="0"/>
        </w:rPr>
        <w:t xml:space="preserve"> Secondary Projects include games, apps, scripts, themes, and UI tools. In order to volunteer for recruitment, registrants are required to make a $1 or greater donation. This ensures the first pool of registrants are using their real names, and are serious about helping.</w:t>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Fonts w:ascii="Droid Serif" w:cs="Droid Serif" w:eastAsia="Droid Serif" w:hAnsi="Droid Serif"/>
          <w:rtl w:val="0"/>
        </w:rPr>
        <w:t xml:space="preserve">Feature Status:</w:t>
      </w:r>
    </w:p>
    <w:p w:rsidR="00000000" w:rsidDel="00000000" w:rsidP="00000000" w:rsidRDefault="00000000" w:rsidRPr="00000000">
      <w:pPr>
        <w:spacing w:after="0" w:before="0" w:line="276" w:lineRule="auto"/>
        <w:contextualSpacing w:val="0"/>
        <w:jc w:val="both"/>
      </w:pPr>
      <w:hyperlink r:id="rId22">
        <w:r w:rsidDel="00000000" w:rsidR="00000000" w:rsidRPr="00000000">
          <w:rPr>
            <w:rFonts w:ascii="Droid Serif" w:cs="Droid Serif" w:eastAsia="Droid Serif" w:hAnsi="Droid Serif"/>
            <w:color w:val="1155cc"/>
            <w:u w:val="single"/>
            <w:rtl w:val="0"/>
          </w:rPr>
          <w:t xml:space="preserve">https://github.com/clevertree/relay/issues</w:t>
        </w:r>
      </w:hyperlink>
      <w:r w:rsidDel="00000000" w:rsidR="00000000" w:rsidRPr="00000000">
        <w:rPr>
          <w:rtl w:val="0"/>
        </w:rPr>
      </w:r>
    </w:p>
    <w:p w:rsidR="00000000" w:rsidDel="00000000" w:rsidP="00000000" w:rsidRDefault="00000000" w:rsidRPr="00000000">
      <w:pPr>
        <w:spacing w:after="0" w:before="0" w:line="276" w:lineRule="auto"/>
        <w:contextualSpacing w:val="0"/>
        <w:jc w:val="both"/>
        <w:rPr>
          <w:ins w:author="Ari Asulin" w:id="0" w:date="2015-12-12T08:56:42Z"/>
        </w:rPr>
      </w:pPr>
      <w:ins w:author="Ari Asulin" w:id="0" w:date="2015-12-12T08:56:42Z">
        <w:r w:rsidDel="00000000" w:rsidR="00000000" w:rsidRPr="00000000">
          <w:rPr>
            <w:rtl w:val="0"/>
          </w:rPr>
        </w:r>
      </w:ins>
    </w:p>
    <w:p w:rsidR="00000000" w:rsidDel="00000000" w:rsidP="00000000" w:rsidRDefault="00000000" w:rsidRPr="00000000">
      <w:pPr>
        <w:widowControl w:val="0"/>
        <w:contextualSpacing w:val="0"/>
        <w:rPr>
          <w:ins w:author="Ari Asulin" w:id="0" w:date="2015-12-12T08:56:42Z"/>
        </w:rPr>
      </w:pPr>
      <w:ins w:author="Ari Asulin" w:id="0" w:date="2015-12-12T08:56:42Z">
        <w:r w:rsidDel="00000000" w:rsidR="00000000" w:rsidRPr="00000000">
          <w:rPr>
            <w:rFonts w:ascii="Droid Serif" w:cs="Droid Serif" w:eastAsia="Droid Serif" w:hAnsi="Droid Serif"/>
            <w:rtl w:val="0"/>
          </w:rPr>
          <w:t xml:space="preserve">HOW DO YOU COMBAT ANONYMOUS ABUSE?</w:t>
        </w:r>
      </w:ins>
    </w:p>
    <w:p w:rsidR="00000000" w:rsidDel="00000000" w:rsidP="00000000" w:rsidRDefault="00000000" w:rsidRPr="00000000">
      <w:pPr>
        <w:contextualSpacing w:val="0"/>
        <w:jc w:val="both"/>
        <w:pPrChange w:author="Ari Asulin" w:id="0" w:date="2015-12-12T08:56:42Z">
          <w:pPr>
            <w:spacing w:after="0" w:before="0" w:line="276" w:lineRule="auto"/>
            <w:contextualSpacing w:val="0"/>
            <w:jc w:val="both"/>
          </w:pPr>
        </w:pPrChange>
      </w:pPr>
      <w:ins w:author="Ari Asulin" w:id="0" w:date="2015-12-12T08:56:42Z">
        <w:r w:rsidDel="00000000" w:rsidR="00000000" w:rsidRPr="00000000">
          <w:rPr>
            <w:rFonts w:ascii="Droid Serif" w:cs="Droid Serif" w:eastAsia="Droid Serif" w:hAnsi="Droid Serif"/>
            <w:rtl w:val="0"/>
          </w:rPr>
          <w:t xml:space="preserve">TODO: donate/invite allows us to trace abuse to identifiable accounts. Free users can’t create public channels, only join existing channels and host direct peer-to-peer services</w:t>
        </w:r>
      </w:ins>
      <w:r w:rsidDel="00000000" w:rsidR="00000000" w:rsidRPr="00000000">
        <w:rPr>
          <w:rtl w:val="0"/>
        </w:rPr>
      </w:r>
    </w:p>
    <w:p w:rsidR="00000000" w:rsidDel="00000000" w:rsidP="00000000" w:rsidRDefault="00000000" w:rsidRPr="00000000">
      <w:pPr>
        <w:spacing w:after="0" w:before="0" w:line="276" w:lineRule="auto"/>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Oswald" w:cs="Oswald" w:eastAsia="Oswald" w:hAnsi="Oswald"/>
          <w:color w:val="2f69c0"/>
          <w:sz w:val="28"/>
          <w:szCs w:val="28"/>
          <w:rtl w:val="0"/>
        </w:rPr>
        <w:t xml:space="preserve">DO YOU HAVE A POLITICAL POSITION?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Droid Serif" w:cs="Droid Serif" w:eastAsia="Droid Serif" w:hAnsi="Droid Serif"/>
          <w:rtl w:val="0"/>
        </w:rPr>
        <w:t xml:space="preserve">If the vision behind Relay can be attributed a political position on any issue, it would likely be that all parties to that issue should enter into inclusive public dialog using tools of democratic </w:t>
      </w:r>
      <w:r w:rsidDel="00000000" w:rsidR="00000000" w:rsidRPr="00000000">
        <w:rPr>
          <w:rFonts w:ascii="Droid Serif" w:cs="Droid Serif" w:eastAsia="Droid Serif" w:hAnsi="Droid Serif"/>
          <w:i w:val="1"/>
          <w:rtl w:val="0"/>
        </w:rPr>
        <w:t xml:space="preserve">best practice</w:t>
      </w:r>
      <w:r w:rsidDel="00000000" w:rsidR="00000000" w:rsidRPr="00000000">
        <w:rPr>
          <w:rFonts w:ascii="Droid Serif" w:cs="Droid Serif" w:eastAsia="Droid Serif" w:hAnsi="Droid Serif"/>
          <w:rtl w:val="0"/>
        </w:rPr>
        <w:t xml:space="preserve"> available (like relay) so that every last voice is counted, every plan has time to be vetted, and every conceivable concern given a chance to surface. As such, Relay is </w:t>
      </w:r>
      <w:r w:rsidDel="00000000" w:rsidR="00000000" w:rsidRPr="00000000">
        <w:rPr>
          <w:rFonts w:ascii="Droid Serif" w:cs="Droid Serif" w:eastAsia="Droid Serif" w:hAnsi="Droid Serif"/>
          <w:i w:val="1"/>
          <w:rtl w:val="0"/>
        </w:rPr>
        <w:t xml:space="preserve">nonpartisan</w:t>
      </w:r>
      <w:r w:rsidDel="00000000" w:rsidR="00000000" w:rsidRPr="00000000">
        <w:rPr>
          <w:rFonts w:ascii="Droid Serif" w:cs="Droid Serif" w:eastAsia="Droid Serif" w:hAnsi="Droid Serif"/>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Oswald">
    <w:embedRegular r:id="rId1" w:subsetted="0"/>
    <w:embedBold r:id="rId2" w:subsetted="0"/>
  </w:font>
  <w:font w:name="Droid Serif">
    <w:embedRegular r:id="rId3" w:subsetted="0"/>
    <w:embedBold r:id="rId4" w:subsetted="0"/>
    <w:embedItalic r:id="rId5" w:subsetted="0"/>
    <w:embedBoldItalic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ountysource.com/issues/28668606-feature-android-host-app" TargetMode="External"/><Relationship Id="rId11" Type="http://schemas.openxmlformats.org/officeDocument/2006/relationships/hyperlink" Target="https://en.wikipedia.org/wiki/Pretty_Good_Privacy" TargetMode="External"/><Relationship Id="rId22" Type="http://schemas.openxmlformats.org/officeDocument/2006/relationships/hyperlink" Target="https://github.com/clevertree/relay/issues" TargetMode="External"/><Relationship Id="rId10" Type="http://schemas.openxmlformats.org/officeDocument/2006/relationships/hyperlink" Target="https://en.wikipedia.org/wiki/Pretty_Good_Privacy" TargetMode="External"/><Relationship Id="rId21" Type="http://schemas.openxmlformats.org/officeDocument/2006/relationships/hyperlink" Target="https://github.com/Protricity/relay" TargetMode="External"/><Relationship Id="rId13" Type="http://schemas.openxmlformats.org/officeDocument/2006/relationships/hyperlink" Target="https://en.wikipedia.org/wiki/Profit_motive" TargetMode="External"/><Relationship Id="rId12" Type="http://schemas.openxmlformats.org/officeDocument/2006/relationships/hyperlink" Target="https://www.gnupg.org/gph/en/manual/x135.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End-to-end_principle" TargetMode="External"/><Relationship Id="rId15" Type="http://schemas.openxmlformats.org/officeDocument/2006/relationships/hyperlink" Target="https://en.wikipedia.org/wiki/Closed_platform" TargetMode="External"/><Relationship Id="rId14" Type="http://schemas.openxmlformats.org/officeDocument/2006/relationships/hyperlink" Target="https://en.wikipedia.org/wiki/Search_engine_optimization" TargetMode="External"/><Relationship Id="rId17" Type="http://schemas.openxmlformats.org/officeDocument/2006/relationships/hyperlink" Target="https://github.com/clevertree/relay/issues" TargetMode="External"/><Relationship Id="rId16" Type="http://schemas.openxmlformats.org/officeDocument/2006/relationships/hyperlink" Target="https://www.bountysource.com/teams/relay-project" TargetMode="External"/><Relationship Id="rId5" Type="http://schemas.openxmlformats.org/officeDocument/2006/relationships/hyperlink" Target="https://en.wikipedia.org/wiki/WebSocket" TargetMode="External"/><Relationship Id="rId19" Type="http://schemas.openxmlformats.org/officeDocument/2006/relationships/hyperlink" Target="https://github.com/bountysource/core/wiki/How-To---Post-a-Bounty" TargetMode="External"/><Relationship Id="rId6" Type="http://schemas.openxmlformats.org/officeDocument/2006/relationships/hyperlink" Target="https://developer.mozilla.org/en-US/docs/Web/API/WebSockets_API" TargetMode="External"/><Relationship Id="rId18" Type="http://schemas.openxmlformats.org/officeDocument/2006/relationships/hyperlink" Target="https://www.bountysource.com/" TargetMode="External"/><Relationship Id="rId7" Type="http://schemas.openxmlformats.org/officeDocument/2006/relationships/hyperlink" Target="https://en.wikipedia.org/wiki/Software_as_a_service" TargetMode="External"/><Relationship Id="rId8" Type="http://schemas.openxmlformats.org/officeDocument/2006/relationships/hyperlink" Target="https://en.wikipedia.org/wiki/Pretty_Good_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